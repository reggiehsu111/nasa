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49FD0" w14:textId="12765B62" w:rsidR="00DE5E5A" w:rsidRDefault="00397445" w:rsidP="00397445">
      <w:pPr>
        <w:spacing w:after="0"/>
        <w:jc w:val="center"/>
        <w:rPr>
          <w:b/>
        </w:rPr>
      </w:pPr>
      <w:r w:rsidRPr="00397445">
        <w:rPr>
          <w:b/>
        </w:rPr>
        <w:t>MERRA2 Data Columns</w:t>
      </w:r>
    </w:p>
    <w:p w14:paraId="619C7B97" w14:textId="77777777" w:rsidR="00397445" w:rsidRPr="00397445" w:rsidRDefault="00397445" w:rsidP="00397445">
      <w:pPr>
        <w:spacing w:after="0"/>
        <w:jc w:val="center"/>
        <w:rPr>
          <w:b/>
        </w:rPr>
      </w:pPr>
    </w:p>
    <w:p w14:paraId="2CD0FEAB" w14:textId="134E6E5B" w:rsidR="00397445" w:rsidRDefault="00397445" w:rsidP="008066FE">
      <w:pPr>
        <w:spacing w:after="120"/>
      </w:pPr>
      <w:r>
        <w:t>Station – Name of ground monitor for data row</w:t>
      </w:r>
    </w:p>
    <w:p w14:paraId="058F759B" w14:textId="7040BBC2" w:rsidR="00397445" w:rsidRDefault="00397445" w:rsidP="008066FE">
      <w:pPr>
        <w:spacing w:after="120"/>
      </w:pPr>
      <w:r>
        <w:t>Lat – Latitude (degrees north) of station</w:t>
      </w:r>
    </w:p>
    <w:p w14:paraId="6F95D4BB" w14:textId="2020FA2A" w:rsidR="00397445" w:rsidRDefault="00397445" w:rsidP="008066FE">
      <w:pPr>
        <w:spacing w:after="120"/>
      </w:pPr>
      <w:r>
        <w:t>Lon – Longitude (degrees east) of station</w:t>
      </w:r>
    </w:p>
    <w:p w14:paraId="1FF99425" w14:textId="42EC5620" w:rsidR="00397445" w:rsidRDefault="00397445" w:rsidP="008066FE">
      <w:pPr>
        <w:spacing w:after="120"/>
      </w:pPr>
      <w:proofErr w:type="spellStart"/>
      <w:r>
        <w:t>SRadius</w:t>
      </w:r>
      <w:proofErr w:type="spellEnd"/>
      <w:r>
        <w:t xml:space="preserve"> – Search radius (km) for nearest MERRA grid point to station</w:t>
      </w:r>
    </w:p>
    <w:p w14:paraId="7FB0E4E2" w14:textId="7FA80538" w:rsidR="00397445" w:rsidRDefault="00397445" w:rsidP="008066FE">
      <w:pPr>
        <w:spacing w:after="120"/>
      </w:pPr>
      <w:proofErr w:type="spellStart"/>
      <w:r>
        <w:t>MERRALat</w:t>
      </w:r>
      <w:proofErr w:type="spellEnd"/>
      <w:r>
        <w:t xml:space="preserve"> – Latitude (degrees north) of nearest MERRA grid point to station</w:t>
      </w:r>
    </w:p>
    <w:p w14:paraId="6BDD388A" w14:textId="2BE53EB3" w:rsidR="00397445" w:rsidRDefault="00397445" w:rsidP="008066FE">
      <w:pPr>
        <w:spacing w:after="120"/>
      </w:pPr>
      <w:proofErr w:type="spellStart"/>
      <w:r>
        <w:t>MERRAlon</w:t>
      </w:r>
      <w:proofErr w:type="spellEnd"/>
      <w:r>
        <w:t xml:space="preserve"> – Longitude (degrees east) of nearest MERRA grid point to station</w:t>
      </w:r>
    </w:p>
    <w:p w14:paraId="14A3107A" w14:textId="4AE36108" w:rsidR="00397445" w:rsidRDefault="00397445" w:rsidP="008066FE">
      <w:pPr>
        <w:spacing w:after="120"/>
      </w:pPr>
      <w:proofErr w:type="spellStart"/>
      <w:r>
        <w:t>IDXi</w:t>
      </w:r>
      <w:proofErr w:type="spellEnd"/>
      <w:r>
        <w:t xml:space="preserve"> – I index of MERRA grid point</w:t>
      </w:r>
    </w:p>
    <w:p w14:paraId="074E8E8C" w14:textId="5517DACD" w:rsidR="00397445" w:rsidRDefault="00397445" w:rsidP="008066FE">
      <w:pPr>
        <w:spacing w:after="120"/>
      </w:pPr>
      <w:proofErr w:type="spellStart"/>
      <w:r>
        <w:t>IDXj</w:t>
      </w:r>
      <w:proofErr w:type="spellEnd"/>
      <w:r>
        <w:t xml:space="preserve"> – J index of MERRA grid point</w:t>
      </w:r>
    </w:p>
    <w:p w14:paraId="0F31D181" w14:textId="5415912D" w:rsidR="006F4C42" w:rsidRDefault="008066FE" w:rsidP="008066FE">
      <w:pPr>
        <w:spacing w:after="120"/>
      </w:pPr>
      <w:r>
        <w:t>PS – Surface pressure (</w:t>
      </w:r>
      <w:r w:rsidR="00107270">
        <w:t>Pa</w:t>
      </w:r>
      <w:r>
        <w:t>)</w:t>
      </w:r>
    </w:p>
    <w:p w14:paraId="130B7DBE" w14:textId="6E941868" w:rsidR="006F4C42" w:rsidRDefault="006F4C42" w:rsidP="008066FE">
      <w:pPr>
        <w:spacing w:after="120"/>
      </w:pPr>
      <w:r>
        <w:t>QV10m –</w:t>
      </w:r>
      <w:r w:rsidR="008066FE">
        <w:t xml:space="preserve"> Specific humidity at 10 m above surface (kg/kg</w:t>
      </w:r>
      <w:r>
        <w:t>)</w:t>
      </w:r>
      <w:r w:rsidR="00AE3472">
        <w:t xml:space="preserve">   </w:t>
      </w:r>
      <w:ins w:id="0" w:author="Gupta, Pawan (MSFC-ST11)[USRA]" w:date="2019-10-12T07:43:00Z">
        <w:r w:rsidR="00AE3472">
          <w:tab/>
        </w:r>
      </w:ins>
      <w:ins w:id="1" w:author="Gupta, Pawan (MSFC-ST11)[USRA]" w:date="2019-10-12T07:42:00Z">
        <w:r w:rsidR="00AE3472">
          <w:t>(multiplied by 1000.0)</w:t>
        </w:r>
      </w:ins>
    </w:p>
    <w:p w14:paraId="05EEFD1D" w14:textId="54AF04EB" w:rsidR="006F4C42" w:rsidRDefault="006F4C42" w:rsidP="008066FE">
      <w:pPr>
        <w:spacing w:after="120"/>
      </w:pPr>
      <w:r>
        <w:t xml:space="preserve">Q500 </w:t>
      </w:r>
      <w:r w:rsidR="008066FE">
        <w:t>- Specific humidity at 500 mbar pressure (kg/kg</w:t>
      </w:r>
      <w:r>
        <w:t>)</w:t>
      </w:r>
      <w:ins w:id="2" w:author="Gupta, Pawan (MSFC-ST11)[USRA]" w:date="2019-10-12T07:43:00Z">
        <w:r w:rsidR="00AE3472">
          <w:t xml:space="preserve"> </w:t>
        </w:r>
        <w:r w:rsidR="00AE3472">
          <w:tab/>
        </w:r>
        <w:r w:rsidR="00AE3472">
          <w:tab/>
        </w:r>
        <w:r w:rsidR="00AE3472">
          <w:t>(multiplied by 1000.0)</w:t>
        </w:r>
      </w:ins>
    </w:p>
    <w:p w14:paraId="29025399" w14:textId="4C3028A5" w:rsidR="006F4C42" w:rsidRDefault="006F4C42" w:rsidP="008066FE">
      <w:pPr>
        <w:spacing w:after="120"/>
      </w:pPr>
      <w:r>
        <w:t>Q850 –</w:t>
      </w:r>
      <w:r w:rsidR="008066FE">
        <w:t xml:space="preserve"> Specific humidity at 850 mbar pressure (kg/kg</w:t>
      </w:r>
      <w:r>
        <w:t>)</w:t>
      </w:r>
      <w:ins w:id="3" w:author="Gupta, Pawan (MSFC-ST11)[USRA]" w:date="2019-10-12T07:43:00Z">
        <w:r w:rsidR="00AE3472">
          <w:t xml:space="preserve"> </w:t>
        </w:r>
        <w:r w:rsidR="00AE3472">
          <w:tab/>
        </w:r>
        <w:r w:rsidR="00AE3472">
          <w:tab/>
        </w:r>
        <w:r w:rsidR="00AE3472">
          <w:t>(multiplied by 1000.0)</w:t>
        </w:r>
      </w:ins>
    </w:p>
    <w:p w14:paraId="471197F9" w14:textId="3CE213D7" w:rsidR="006F4C42" w:rsidRDefault="006F4C42" w:rsidP="008066FE">
      <w:pPr>
        <w:spacing w:after="120"/>
      </w:pPr>
      <w:r>
        <w:t>T10m – Temperature at 10 m above surface (Kelvin)</w:t>
      </w:r>
    </w:p>
    <w:p w14:paraId="481FE9CF" w14:textId="08662688" w:rsidR="008066FE" w:rsidRDefault="008066FE" w:rsidP="008066FE">
      <w:pPr>
        <w:spacing w:after="120"/>
      </w:pPr>
      <w:r>
        <w:t>T500 – Temperature at 500 mbar pressure (Kelvin)</w:t>
      </w:r>
    </w:p>
    <w:p w14:paraId="51E0D625" w14:textId="152E7284" w:rsidR="008066FE" w:rsidRDefault="008066FE" w:rsidP="008066FE">
      <w:pPr>
        <w:spacing w:after="120"/>
      </w:pPr>
      <w:r>
        <w:t>T850 – Temperature at 850 mbar pressure (Kelvin)</w:t>
      </w:r>
    </w:p>
    <w:p w14:paraId="31EBDE03" w14:textId="0DCD1190" w:rsidR="008066FE" w:rsidRDefault="008066FE" w:rsidP="008066FE">
      <w:pPr>
        <w:spacing w:after="120"/>
      </w:pPr>
      <w:r>
        <w:t>Wind – Surface wind speed (m/s)</w:t>
      </w:r>
    </w:p>
    <w:p w14:paraId="0F2782E1" w14:textId="3A21C755" w:rsidR="008066FE" w:rsidRDefault="008066FE" w:rsidP="00C075BB">
      <w:pPr>
        <w:pPrChange w:id="4" w:author="Gupta, Pawan (MSFC-ST11)[USRA]" w:date="2019-10-12T07:51:00Z">
          <w:pPr>
            <w:spacing w:after="120"/>
          </w:pPr>
        </w:pPrChange>
      </w:pPr>
      <w:r>
        <w:t>BCSMASS – Black Carbon mass</w:t>
      </w:r>
      <w:r w:rsidR="00107270">
        <w:t xml:space="preserve"> concentration</w:t>
      </w:r>
      <w:r>
        <w:t xml:space="preserve"> at surface</w:t>
      </w:r>
      <w:r w:rsidR="00107270">
        <w:t xml:space="preserve"> (</w:t>
      </w:r>
      <w:proofErr w:type="spellStart"/>
      <w:ins w:id="5" w:author="Gupta, Pawan (MSFC-ST11)[USRA]" w:date="2019-10-12T07:51:00Z">
        <w:r w:rsidR="00C075BB" w:rsidRPr="00C075BB">
          <w:rPr>
            <w:rFonts w:ascii="Arial" w:hAnsi="Arial" w:cs="Arial"/>
            <w:color w:val="222222"/>
            <w:sz w:val="24"/>
            <w:szCs w:val="24"/>
            <w:shd w:val="clear" w:color="auto" w:fill="FFFFFF"/>
            <w:rPrChange w:id="6" w:author="Gupta, Pawan (MSFC-ST11)[USRA]" w:date="2019-10-12T07:51:00Z">
              <w:rPr>
                <w:rFonts w:ascii="Arial" w:hAnsi="Arial" w:cs="Arial"/>
                <w:color w:val="222222"/>
                <w:sz w:val="48"/>
                <w:szCs w:val="48"/>
                <w:shd w:val="clear" w:color="auto" w:fill="FFFFFF"/>
              </w:rPr>
            </w:rPrChange>
          </w:rPr>
          <w:t>μ</w:t>
        </w:r>
        <w:r w:rsidR="00C075BB" w:rsidRPr="00C075BB">
          <w:rPr>
            <w:sz w:val="24"/>
            <w:szCs w:val="24"/>
            <w:rPrChange w:id="7" w:author="Gupta, Pawan (MSFC-ST11)[USRA]" w:date="2019-10-12T07:51:00Z">
              <w:rPr/>
            </w:rPrChange>
          </w:rPr>
          <w:t>g</w:t>
        </w:r>
      </w:ins>
      <w:proofErr w:type="spellEnd"/>
      <w:del w:id="8" w:author="Gupta, Pawan (MSFC-ST11)[USRA]" w:date="2019-10-12T07:48:00Z">
        <w:r w:rsidR="00107270" w:rsidDel="00AE3472">
          <w:delText>k</w:delText>
        </w:r>
      </w:del>
      <w:del w:id="9" w:author="Gupta, Pawan (MSFC-ST11)[USRA]" w:date="2019-10-12T07:50:00Z">
        <w:r w:rsidR="00107270" w:rsidDel="00AE3472">
          <w:delText>g</w:delText>
        </w:r>
      </w:del>
      <w:r w:rsidR="00107270">
        <w:t>/m3)</w:t>
      </w:r>
    </w:p>
    <w:p w14:paraId="4082853E" w14:textId="142A2D8A" w:rsidR="008066FE" w:rsidRDefault="008066FE" w:rsidP="008066FE">
      <w:pPr>
        <w:spacing w:after="120"/>
      </w:pPr>
      <w:r>
        <w:t>DUSMASS25 – Dust</w:t>
      </w:r>
      <w:r w:rsidR="00107270">
        <w:t xml:space="preserve"> surface mass</w:t>
      </w:r>
      <w:r>
        <w:t xml:space="preserve"> </w:t>
      </w:r>
      <w:r w:rsidR="00107270">
        <w:t>PM</w:t>
      </w:r>
      <w:r>
        <w:t xml:space="preserve"> 2.5 </w:t>
      </w:r>
      <w:r w:rsidR="00107270">
        <w:t xml:space="preserve">concentration </w:t>
      </w:r>
      <w:r>
        <w:t xml:space="preserve">at surface </w:t>
      </w:r>
      <w:r w:rsidR="00107270">
        <w:t>(</w:t>
      </w:r>
      <w:proofErr w:type="spellStart"/>
      <w:ins w:id="10" w:author="Gupta, Pawan (MSFC-ST11)[USRA]" w:date="2019-10-12T07:52:00Z">
        <w:r w:rsidR="00C075BB" w:rsidRPr="00E30A84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μ</w:t>
        </w:r>
        <w:r w:rsidR="00C075BB" w:rsidRPr="00E30A84">
          <w:rPr>
            <w:sz w:val="24"/>
            <w:szCs w:val="24"/>
          </w:rPr>
          <w:t>g</w:t>
        </w:r>
      </w:ins>
      <w:proofErr w:type="spellEnd"/>
      <w:del w:id="11" w:author="Gupta, Pawan (MSFC-ST11)[USRA]" w:date="2019-10-12T07:52:00Z">
        <w:r w:rsidR="00107270" w:rsidDel="00C075BB">
          <w:delText>kg</w:delText>
        </w:r>
      </w:del>
      <w:r w:rsidR="00107270">
        <w:t>/m3)</w:t>
      </w:r>
    </w:p>
    <w:p w14:paraId="131D25BC" w14:textId="7684FE64" w:rsidR="008066FE" w:rsidRDefault="008066FE" w:rsidP="008066FE">
      <w:pPr>
        <w:spacing w:after="120"/>
      </w:pPr>
      <w:r>
        <w:t xml:space="preserve">OCSMASS – Organic carbon mass </w:t>
      </w:r>
      <w:r w:rsidR="00107270">
        <w:t xml:space="preserve">concentration </w:t>
      </w:r>
      <w:r>
        <w:t>at surface</w:t>
      </w:r>
      <w:r w:rsidR="00107270">
        <w:t xml:space="preserve"> (</w:t>
      </w:r>
      <w:proofErr w:type="spellStart"/>
      <w:ins w:id="12" w:author="Gupta, Pawan (MSFC-ST11)[USRA]" w:date="2019-10-12T07:52:00Z">
        <w:r w:rsidR="00C075BB" w:rsidRPr="00E30A84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μ</w:t>
        </w:r>
        <w:r w:rsidR="00C075BB" w:rsidRPr="00E30A84">
          <w:rPr>
            <w:sz w:val="24"/>
            <w:szCs w:val="24"/>
          </w:rPr>
          <w:t>g</w:t>
        </w:r>
      </w:ins>
      <w:proofErr w:type="spellEnd"/>
      <w:del w:id="13" w:author="Gupta, Pawan (MSFC-ST11)[USRA]" w:date="2019-10-12T07:52:00Z">
        <w:r w:rsidR="00107270" w:rsidDel="00C075BB">
          <w:delText>kg</w:delText>
        </w:r>
      </w:del>
      <w:r w:rsidR="00107270">
        <w:t>/m3)</w:t>
      </w:r>
    </w:p>
    <w:p w14:paraId="19163995" w14:textId="5BEA2A0C" w:rsidR="008066FE" w:rsidRDefault="008066FE" w:rsidP="008066FE">
      <w:pPr>
        <w:spacing w:after="120"/>
      </w:pPr>
      <w:r>
        <w:t xml:space="preserve">SO2SMASS – Sulphur dioxide mass </w:t>
      </w:r>
      <w:r w:rsidR="007B3203">
        <w:t xml:space="preserve">concentration </w:t>
      </w:r>
      <w:r>
        <w:t>at surface</w:t>
      </w:r>
      <w:r w:rsidR="007B3203">
        <w:t xml:space="preserve"> (</w:t>
      </w:r>
      <w:proofErr w:type="spellStart"/>
      <w:ins w:id="14" w:author="Gupta, Pawan (MSFC-ST11)[USRA]" w:date="2019-10-12T07:52:00Z">
        <w:r w:rsidR="00C075BB" w:rsidRPr="00E30A84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μ</w:t>
        </w:r>
        <w:r w:rsidR="00C075BB" w:rsidRPr="00E30A84">
          <w:rPr>
            <w:sz w:val="24"/>
            <w:szCs w:val="24"/>
          </w:rPr>
          <w:t>g</w:t>
        </w:r>
      </w:ins>
      <w:proofErr w:type="spellEnd"/>
      <w:del w:id="15" w:author="Gupta, Pawan (MSFC-ST11)[USRA]" w:date="2019-10-12T07:52:00Z">
        <w:r w:rsidR="007B3203" w:rsidDel="00C075BB">
          <w:delText>kg</w:delText>
        </w:r>
      </w:del>
      <w:r w:rsidR="007B3203">
        <w:t>/m3)</w:t>
      </w:r>
    </w:p>
    <w:p w14:paraId="05FABE17" w14:textId="014EB705" w:rsidR="008066FE" w:rsidRDefault="008066FE" w:rsidP="008066FE">
      <w:pPr>
        <w:spacing w:after="120"/>
      </w:pPr>
      <w:r>
        <w:t xml:space="preserve">SO4SMASS – </w:t>
      </w:r>
      <w:proofErr w:type="spellStart"/>
      <w:r>
        <w:t>Sulphate</w:t>
      </w:r>
      <w:proofErr w:type="spellEnd"/>
      <w:r>
        <w:t xml:space="preserve"> </w:t>
      </w:r>
      <w:r w:rsidR="00107270">
        <w:t xml:space="preserve">aerosol </w:t>
      </w:r>
      <w:r>
        <w:t xml:space="preserve">mass </w:t>
      </w:r>
      <w:r w:rsidR="007B3203">
        <w:t xml:space="preserve">concentration </w:t>
      </w:r>
      <w:r>
        <w:t>at surface</w:t>
      </w:r>
      <w:r w:rsidR="007B3203">
        <w:t xml:space="preserve"> (</w:t>
      </w:r>
      <w:proofErr w:type="spellStart"/>
      <w:ins w:id="16" w:author="Gupta, Pawan (MSFC-ST11)[USRA]" w:date="2019-10-12T07:52:00Z">
        <w:r w:rsidR="00C075BB" w:rsidRPr="00E30A84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μ</w:t>
        </w:r>
        <w:r w:rsidR="00C075BB" w:rsidRPr="00E30A84">
          <w:rPr>
            <w:sz w:val="24"/>
            <w:szCs w:val="24"/>
          </w:rPr>
          <w:t>g</w:t>
        </w:r>
      </w:ins>
      <w:proofErr w:type="spellEnd"/>
      <w:del w:id="17" w:author="Gupta, Pawan (MSFC-ST11)[USRA]" w:date="2019-10-12T07:52:00Z">
        <w:r w:rsidR="007B3203" w:rsidDel="00C075BB">
          <w:delText>kg</w:delText>
        </w:r>
      </w:del>
      <w:r w:rsidR="007B3203">
        <w:t>/m3)</w:t>
      </w:r>
    </w:p>
    <w:p w14:paraId="61FF9052" w14:textId="17BC8A0A" w:rsidR="008066FE" w:rsidRDefault="00107270" w:rsidP="008066FE">
      <w:pPr>
        <w:spacing w:after="120"/>
      </w:pPr>
      <w:r>
        <w:t>SSSMASS25 – Sea Salt</w:t>
      </w:r>
      <w:r w:rsidR="007B3203">
        <w:t xml:space="preserve"> surface mass concentration PM 2.5 (</w:t>
      </w:r>
      <w:proofErr w:type="spellStart"/>
      <w:ins w:id="18" w:author="Gupta, Pawan (MSFC-ST11)[USRA]" w:date="2019-10-12T07:52:00Z">
        <w:r w:rsidR="00C075BB" w:rsidRPr="00E30A84">
          <w:rPr>
            <w:rFonts w:ascii="Arial" w:hAnsi="Arial" w:cs="Arial"/>
            <w:color w:val="222222"/>
            <w:sz w:val="24"/>
            <w:szCs w:val="24"/>
            <w:shd w:val="clear" w:color="auto" w:fill="FFFFFF"/>
          </w:rPr>
          <w:t>μ</w:t>
        </w:r>
        <w:r w:rsidR="00C075BB" w:rsidRPr="00E30A84">
          <w:rPr>
            <w:sz w:val="24"/>
            <w:szCs w:val="24"/>
          </w:rPr>
          <w:t>g</w:t>
        </w:r>
      </w:ins>
      <w:proofErr w:type="spellEnd"/>
      <w:del w:id="19" w:author="Gupta, Pawan (MSFC-ST11)[USRA]" w:date="2019-10-12T07:52:00Z">
        <w:r w:rsidR="007B3203" w:rsidDel="00C075BB">
          <w:delText>kg</w:delText>
        </w:r>
      </w:del>
      <w:r w:rsidR="007B3203">
        <w:t>/m3)</w:t>
      </w:r>
    </w:p>
    <w:p w14:paraId="28DE8CB5" w14:textId="7F504A70" w:rsidR="008066FE" w:rsidRDefault="008066FE" w:rsidP="008066FE">
      <w:pPr>
        <w:spacing w:after="120"/>
      </w:pPr>
      <w:r>
        <w:t xml:space="preserve">TOTEXTTAU – Total </w:t>
      </w:r>
      <w:r w:rsidR="007B3203">
        <w:t>aerosol</w:t>
      </w:r>
      <w:r>
        <w:t xml:space="preserve"> extinc</w:t>
      </w:r>
      <w:r w:rsidR="007B3203">
        <w:t>tion AOT @ 550 nm (unitless)</w:t>
      </w:r>
    </w:p>
    <w:p w14:paraId="72057432" w14:textId="05708E2A" w:rsidR="008066FE" w:rsidRDefault="008066FE" w:rsidP="008066FE">
      <w:pPr>
        <w:spacing w:after="120"/>
      </w:pPr>
      <w:r>
        <w:t xml:space="preserve">UTC_DATE – </w:t>
      </w:r>
      <w:proofErr w:type="spellStart"/>
      <w:r>
        <w:t>YearMonthDay</w:t>
      </w:r>
      <w:proofErr w:type="spellEnd"/>
      <w:ins w:id="20" w:author="Gupta, Pawan (MSFC-ST11)[USRA]" w:date="2019-10-12T07:52:00Z">
        <w:r w:rsidR="00C075BB">
          <w:t xml:space="preserve"> (GMT date)</w:t>
        </w:r>
      </w:ins>
    </w:p>
    <w:p w14:paraId="44059431" w14:textId="508CA2D0" w:rsidR="008066FE" w:rsidRDefault="008066FE" w:rsidP="008066FE">
      <w:pPr>
        <w:spacing w:after="120"/>
      </w:pPr>
      <w:r>
        <w:t>UTC_TIME – Time of sample (hours)</w:t>
      </w:r>
      <w:ins w:id="21" w:author="Gupta, Pawan (MSFC-ST11)[USRA]" w:date="2019-10-12T07:52:00Z">
        <w:r w:rsidR="00C075BB">
          <w:t xml:space="preserve"> (G</w:t>
        </w:r>
        <w:bookmarkStart w:id="22" w:name="_GoBack"/>
        <w:bookmarkEnd w:id="22"/>
        <w:r w:rsidR="00C075BB">
          <w:t>MT time)</w:t>
        </w:r>
      </w:ins>
    </w:p>
    <w:p w14:paraId="5622BAC8" w14:textId="77777777" w:rsidR="008066FE" w:rsidRDefault="008066FE" w:rsidP="00397445">
      <w:pPr>
        <w:spacing w:after="0"/>
      </w:pPr>
    </w:p>
    <w:p w14:paraId="4B0F593E" w14:textId="77777777" w:rsidR="008066FE" w:rsidRDefault="008066FE" w:rsidP="00397445">
      <w:pPr>
        <w:spacing w:after="0"/>
      </w:pPr>
    </w:p>
    <w:p w14:paraId="5AE44F7E" w14:textId="77777777" w:rsidR="008066FE" w:rsidRDefault="008066FE" w:rsidP="00397445">
      <w:pPr>
        <w:spacing w:after="0"/>
      </w:pPr>
    </w:p>
    <w:sectPr w:rsidR="008066F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99674" w14:textId="77777777" w:rsidR="006A19CE" w:rsidRDefault="006A19CE" w:rsidP="002C4B0B">
      <w:pPr>
        <w:spacing w:after="0" w:line="240" w:lineRule="auto"/>
      </w:pPr>
      <w:r>
        <w:separator/>
      </w:r>
    </w:p>
  </w:endnote>
  <w:endnote w:type="continuationSeparator" w:id="0">
    <w:p w14:paraId="76C9F384" w14:textId="77777777" w:rsidR="006A19CE" w:rsidRDefault="006A19CE" w:rsidP="002C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5127D" w14:textId="42A02ABC" w:rsidR="008066FE" w:rsidRDefault="008066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9448AA" wp14:editId="286B64C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3cf4c4f91f2cb8517ec80e6" descr="{&quot;HashCode&quot;:54922871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AF2BDA" w14:textId="69BE609A" w:rsidR="008066FE" w:rsidRPr="008066FE" w:rsidRDefault="008066FE" w:rsidP="008066F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</w:rPr>
                          </w:pPr>
                          <w:r w:rsidRPr="008066FE">
                            <w:rPr>
                              <w:rFonts w:ascii="Times New Roman" w:hAnsi="Times New Roman" w:cs="Times New Roman"/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9448AA" id="_x0000_t202" coordsize="21600,21600" o:spt="202" path="m,l,21600r21600,l21600,xe">
              <v:stroke joinstyle="miter"/>
              <v:path gradientshapeok="t" o:connecttype="rect"/>
            </v:shapetype>
            <v:shape id="MSIPCM93cf4c4f91f2cb8517ec80e6" o:spid="_x0000_s1026" type="#_x0000_t202" alt="{&quot;HashCode&quot;:54922871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zn5s6BUDAAA1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14:paraId="73AF2BDA" w14:textId="69BE609A" w:rsidR="008066FE" w:rsidRPr="008066FE" w:rsidRDefault="008066FE" w:rsidP="008066F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</w:pPr>
                    <w:r w:rsidRPr="008066FE">
                      <w:rPr>
                        <w:rFonts w:ascii="Times New Roman" w:hAnsi="Times New Roman" w:cs="Times New Roman"/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F8219" w14:textId="77777777" w:rsidR="006A19CE" w:rsidRDefault="006A19CE" w:rsidP="002C4B0B">
      <w:pPr>
        <w:spacing w:after="0" w:line="240" w:lineRule="auto"/>
      </w:pPr>
      <w:r>
        <w:separator/>
      </w:r>
    </w:p>
  </w:footnote>
  <w:footnote w:type="continuationSeparator" w:id="0">
    <w:p w14:paraId="30283909" w14:textId="77777777" w:rsidR="006A19CE" w:rsidRDefault="006A19CE" w:rsidP="002C4B0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pta, Pawan (MSFC-ST11)[USRA]">
    <w15:presenceInfo w15:providerId="AD" w15:userId="S::pgupta3@ndc.nasa.gov::58c3b048-f668-4e5f-8887-629ab70093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B0B"/>
    <w:rsid w:val="00107270"/>
    <w:rsid w:val="002C4B0B"/>
    <w:rsid w:val="00397445"/>
    <w:rsid w:val="003D0D76"/>
    <w:rsid w:val="006A19CE"/>
    <w:rsid w:val="006F4C42"/>
    <w:rsid w:val="007B3203"/>
    <w:rsid w:val="008066FE"/>
    <w:rsid w:val="00AE3472"/>
    <w:rsid w:val="00C075BB"/>
    <w:rsid w:val="00C53B29"/>
    <w:rsid w:val="00D6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461C"/>
  <w15:chartTrackingRefBased/>
  <w15:docId w15:val="{5A002E4A-3AE1-40BA-A570-9E565B97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6FE"/>
  </w:style>
  <w:style w:type="paragraph" w:styleId="Footer">
    <w:name w:val="footer"/>
    <w:basedOn w:val="Normal"/>
    <w:link w:val="FooterChar"/>
    <w:uiPriority w:val="99"/>
    <w:unhideWhenUsed/>
    <w:rsid w:val="00806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6FE"/>
  </w:style>
  <w:style w:type="paragraph" w:styleId="BalloonText">
    <w:name w:val="Balloon Text"/>
    <w:basedOn w:val="Normal"/>
    <w:link w:val="BalloonTextChar"/>
    <w:uiPriority w:val="99"/>
    <w:semiHidden/>
    <w:unhideWhenUsed/>
    <w:rsid w:val="00AE34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8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AF33AFBFBF345BE508C18C41B03B0" ma:contentTypeVersion="10" ma:contentTypeDescription="Create a new document." ma:contentTypeScope="" ma:versionID="6e7d0bc97dce03c8f381633435df9f74">
  <xsd:schema xmlns:xsd="http://www.w3.org/2001/XMLSchema" xmlns:xs="http://www.w3.org/2001/XMLSchema" xmlns:p="http://schemas.microsoft.com/office/2006/metadata/properties" xmlns:ns3="a4e6f794-3ac4-4708-8934-af9ea9f69847" xmlns:ns4="53990a80-0987-498e-8f35-12b7edf9eb98" targetNamespace="http://schemas.microsoft.com/office/2006/metadata/properties" ma:root="true" ma:fieldsID="db43cfb9baee8723fc81a257a4d3cf37" ns3:_="" ns4:_="">
    <xsd:import namespace="a4e6f794-3ac4-4708-8934-af9ea9f69847"/>
    <xsd:import namespace="53990a80-0987-498e-8f35-12b7edf9eb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f794-3ac4-4708-8934-af9ea9f698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90a80-0987-498e-8f35-12b7edf9e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76DB35-73EC-4FF9-B09E-2D0C37C0B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A52C89-77A0-4D7F-952D-CA68158ABE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5DFBD-AF90-466B-98FE-C9564CFC8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f794-3ac4-4708-8934-af9ea9f69847"/>
    <ds:schemaRef ds:uri="53990a80-0987-498e-8f35-12b7edf9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Kerekes, John</dc:creator>
  <cp:keywords/>
  <dc:description/>
  <cp:lastModifiedBy>Gupta, Pawan (MSFC-ST11)[USRA]</cp:lastModifiedBy>
  <cp:revision>3</cp:revision>
  <dcterms:created xsi:type="dcterms:W3CDTF">2019-10-12T12:39:00Z</dcterms:created>
  <dcterms:modified xsi:type="dcterms:W3CDTF">2019-10-12T12:52:00Z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0x010100D5EAF33AFBFBF345BE508C18C41B03B0</vt:lpwstr>
  </property>
  <property fmtid="{D5CDD505-2E9C-101B-9397-08002B2CF9AE}" pid="3" name="MSIP_Label_1665d9ee-429a-4d5f-97cc-cfb56e044a6e_Enabled">
    <vt:lpwstr>True</vt:lpwstr>
  </property>
  <property fmtid="{D5CDD505-2E9C-101B-9397-08002B2CF9AE}" pid="4" name="MSIP_Label_1665d9ee-429a-4d5f-97cc-cfb56e044a6e_SiteId">
    <vt:lpwstr>66cf5074-5afe-48d1-a691-a12b2121f44b</vt:lpwstr>
  </property>
  <property fmtid="{D5CDD505-2E9C-101B-9397-08002B2CF9AE}" pid="5" name="MSIP_Label_1665d9ee-429a-4d5f-97cc-cfb56e044a6e_Owner">
    <vt:lpwstr>KerekesJ1@state.gov</vt:lpwstr>
  </property>
  <property fmtid="{D5CDD505-2E9C-101B-9397-08002B2CF9AE}" pid="6" name="MSIP_Label_1665d9ee-429a-4d5f-97cc-cfb56e044a6e_SetDate">
    <vt:lpwstr>2019-10-11T12:47:41.8976114Z</vt:lpwstr>
  </property>
  <property fmtid="{D5CDD505-2E9C-101B-9397-08002B2CF9AE}" pid="7" name="MSIP_Label_1665d9ee-429a-4d5f-97cc-cfb56e044a6e_Name">
    <vt:lpwstr>Unclassified</vt:lpwstr>
  </property>
  <property fmtid="{D5CDD505-2E9C-101B-9397-08002B2CF9AE}" pid="8" name="MSIP_Label_1665d9ee-429a-4d5f-97cc-cfb56e044a6e_Application">
    <vt:lpwstr>Microsoft Azure Information Protection</vt:lpwstr>
  </property>
  <property fmtid="{D5CDD505-2E9C-101B-9397-08002B2CF9AE}" pid="9" name="MSIP_Label_1665d9ee-429a-4d5f-97cc-cfb56e044a6e_ActionId">
    <vt:lpwstr>4189c7a2-1070-49dc-a97c-42a6e4f7e297</vt:lpwstr>
  </property>
  <property fmtid="{D5CDD505-2E9C-101B-9397-08002B2CF9AE}" pid="10" name="MSIP_Label_1665d9ee-429a-4d5f-97cc-cfb56e044a6e_Extended_MSFT_Method">
    <vt:lpwstr>Manual</vt:lpwstr>
  </property>
  <property fmtid="{D5CDD505-2E9C-101B-9397-08002B2CF9AE}" pid="11" name="Sensitivity">
    <vt:lpwstr>Unclassified</vt:lpwstr>
  </property>
</Properties>
</file>